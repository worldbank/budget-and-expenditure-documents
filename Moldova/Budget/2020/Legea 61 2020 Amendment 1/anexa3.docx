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2F64" w:rsidRDefault="004A2F64" w:rsidP="004A2F6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zh-CN" w:eastAsia="zh-CN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zh-CN" w:eastAsia="zh-CN"/>
        </w:rPr>
        <w:t>Anexa nr. 3</w:t>
      </w:r>
    </w:p>
    <w:p w:rsidR="004A2F64" w:rsidRDefault="004A2F64" w:rsidP="004A2F64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zh-CN" w:eastAsia="zh-CN"/>
        </w:rPr>
      </w:pPr>
      <w:r>
        <w:rPr>
          <w:rFonts w:ascii="Times New Roman" w:hAnsi="Times New Roman" w:cs="Times New Roman"/>
          <w:sz w:val="24"/>
          <w:szCs w:val="24"/>
          <w:lang w:val="zh-CN" w:eastAsia="zh-CN"/>
        </w:rPr>
        <w:t>„Anexa nr. 3</w:t>
      </w:r>
    </w:p>
    <w:p w:rsidR="004A2F64" w:rsidRDefault="004A2F64" w:rsidP="004A2F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fr-FR"/>
        </w:rPr>
      </w:pPr>
    </w:p>
    <w:p w:rsidR="004A2F64" w:rsidRDefault="004A2F64" w:rsidP="004A2F64">
      <w:pPr>
        <w:spacing w:after="0" w:line="240" w:lineRule="auto"/>
        <w:ind w:right="-518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o-RO" w:eastAsia="zh-C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o-RO" w:eastAsia="zh-CN"/>
        </w:rPr>
        <w:t>Bugetele autorită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o-RO" w:eastAsia="zh-CN"/>
        </w:rPr>
        <w:t>ţ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o-RO" w:eastAsia="zh-CN"/>
        </w:rPr>
        <w:t>ilor finan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o-RO" w:eastAsia="zh-CN"/>
        </w:rPr>
        <w:t>ţ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o-RO" w:eastAsia="zh-CN"/>
        </w:rPr>
        <w:t>ate de la bugetul de stat</w:t>
      </w:r>
    </w:p>
    <w:p w:rsidR="004A2F64" w:rsidRDefault="004A2F64" w:rsidP="004A2F64">
      <w:pPr>
        <w:spacing w:after="0" w:line="240" w:lineRule="auto"/>
        <w:ind w:right="-51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o-RO" w:eastAsia="zh-CN"/>
        </w:rPr>
      </w:pPr>
    </w:p>
    <w:p w:rsidR="004A2F64" w:rsidRDefault="004A2F64" w:rsidP="004A2F64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ro-RO" w:eastAsia="zh-CN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ro-RO" w:eastAsia="zh-CN"/>
        </w:rPr>
        <w:t>3.1. Cheltuieli</w:t>
      </w:r>
    </w:p>
    <w:p w:rsidR="004A2F64" w:rsidRDefault="004A2F64" w:rsidP="004A2F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TableGrid"/>
        <w:tblW w:w="9634" w:type="dxa"/>
        <w:tblInd w:w="0" w:type="dxa"/>
        <w:tblLook w:val="04A0" w:firstRow="1" w:lastRow="0" w:firstColumn="1" w:lastColumn="0" w:noHBand="0" w:noVBand="1"/>
      </w:tblPr>
      <w:tblGrid>
        <w:gridCol w:w="6658"/>
        <w:gridCol w:w="1275"/>
        <w:gridCol w:w="1701"/>
      </w:tblGrid>
      <w:tr w:rsidR="004A2F64" w:rsidTr="004A2F64">
        <w:trPr>
          <w:tblHeader/>
        </w:trPr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 w:eastAsia="zh-CN"/>
              </w:rPr>
              <w:t>Denumirea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 w:eastAsia="zh-CN"/>
              </w:rPr>
              <w:t>Cod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 w:eastAsia="zh-CN"/>
              </w:rPr>
              <w:t xml:space="preserve">Suma,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 w:eastAsia="zh-CN"/>
              </w:rPr>
              <w:br/>
              <w:t>mii lei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 xml:space="preserve">Secretariatul Parlamentului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0101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 xml:space="preserve">Cheltuieli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i active nefinanciare, total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2+3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154442,8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 xml:space="preserve"> Servicii de stat cu destina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 xml:space="preserve">ie generală                                                            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>01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 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 xml:space="preserve">Cheltuieli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i active nefinanciare, total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154442,8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Activitatea Parlamentului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0101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154442,8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</w:pP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Aparatul Pre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edintelui Republicii Moldova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0102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> 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 xml:space="preserve">Cheltuieli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i active nefinanciare, total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2+3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31762,1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 xml:space="preserve"> Servicii de stat cu destina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 xml:space="preserve">ie generală                                                            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>01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> 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 xml:space="preserve">Cheltuieli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i active nefinanciare, total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31762,1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Activitatea Pre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edintelui Republicii Moldova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0201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31762,1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Curtea Constitu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ională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0103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 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 xml:space="preserve">Cheltuieli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i active nefinanciare, total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2+3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17328,5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>Servicii de stat cu destina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 xml:space="preserve">ie generală                                                            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>01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 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 xml:space="preserve">Cheltuieli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i active nefinanciare, total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17328,5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Jurisdic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ie constitu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ională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0401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17328,5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Curtea de Conturi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0104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 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 xml:space="preserve">Cheltuieli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i active nefinanciare, total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2+3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52151,8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 xml:space="preserve"> Servicii de stat cu destina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 xml:space="preserve">ie generală                                                            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>01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 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 xml:space="preserve">Cheltuieli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i active nefinanciare, total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52151,8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Auditul extern al finan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elor publice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0510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52151,8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Cancelaria de Stat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0201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 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 xml:space="preserve">Cheltuieli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i active nefinanciare, total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2+3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462574,1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>Servicii de stat cu destina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 xml:space="preserve">ie generală                                                            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>01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 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 xml:space="preserve">Cheltuieli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i active nefinanciare, total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354441,2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Exercitarea guvernării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0301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66235,2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Servicii de suport pentru exercitarea guvernării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0302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121938,3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e-Transformare a Guvernării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0303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164767,7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Sus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inerea diasporei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2403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1500,0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 xml:space="preserve">Servicii în domeniul economiei                                                                     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>04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 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 xml:space="preserve">Cheltuieli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i active nefinanciare, total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94536,5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 xml:space="preserve">Sistem de evaluare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i reevaluare a bunurilor imobiliare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6904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94536,5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>Învă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 xml:space="preserve">ământ                                                                                         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>09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 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 xml:space="preserve">Cheltuieli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i active nefinanciare, total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13596,4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Învă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ământ superior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8810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12565,2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Perfec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ionarea cadrelor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8812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1031,2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Ministerul Finan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elor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0203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 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lastRenderedPageBreak/>
              <w:t xml:space="preserve">Cheltuieli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i active nefinanciare, total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2+3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1372315,7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>Servicii de stat cu destina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 xml:space="preserve">ie generală                                                            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>01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 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 xml:space="preserve">Cheltuieli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i active nefinanciare, total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1372315,7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 xml:space="preserve">Politici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i management în domeniul bugetar-fiscal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0501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108465,8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Administrarea veniturilor publice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0502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1225657,6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Inspec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ia financiară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0504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31968,3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Administrarea achizi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iilor publice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0508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6224,0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Ministerul Justi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iei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0204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 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 xml:space="preserve">Cheltuieli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i active nefinanciare, total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2+3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940407,9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>Servicii de stat cu destina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 xml:space="preserve">ie generală                                                            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>01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 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 xml:space="preserve">Cheltuieli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i active nefinanciare, total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10320,5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Servicii de arhivă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1203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10320,5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 xml:space="preserve">Ordine publică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>i securitate na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 xml:space="preserve">ională                                                             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>03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 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 xml:space="preserve">Cheltuieli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i active nefinanciare, total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930087,4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 xml:space="preserve">Politici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i management în domeniul justi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iei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4001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27541,2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 xml:space="preserve">Apărare a drepturilor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i intereselor legale ale persoanelor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4008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62287,8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Expertiză legală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4009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11739,6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Sistem integrat de informare juridică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4010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7264,9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Administrare judecătorească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4015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11156,6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Asigurarea măsurilor alternative de deten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ie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4016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40983,7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Sistemul penitenciar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4302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769113,6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Ministerul Afacerilor Interne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0205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 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 xml:space="preserve">Cheltuieli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i active nefinanciare, total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2+3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2879907,4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>Servicii de stat cu destina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 xml:space="preserve">ie generală                                                            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>01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 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 xml:space="preserve">Cheltuieli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i active nefinanciare, total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68655,8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 xml:space="preserve">Politici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i management al rezervelor materiale ale statului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2701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15215,2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Rezerve materiale ale statului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2702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43025,6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Servicii de suport în domeniul rezervelor materiale ale statului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2703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10415,0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 xml:space="preserve">Ordine publică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>i securitate na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 xml:space="preserve">ională                                                             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>03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 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 xml:space="preserve">Cheltuieli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i active nefinanciare, total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2595943,8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 xml:space="preserve">Politici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i management în domeniul afacerilor interne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3501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25384,1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 xml:space="preserve">Ordine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i siguran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ă publică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3502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1347224,5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Migra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 xml:space="preserve">ie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i azil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3503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29856,1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Trupe de carabinieri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3504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194464,5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Servicii de suport în domeniul afacerilor interne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3505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126515,7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Managementul frontierei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3506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518968,9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Protec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 xml:space="preserve">ia civilă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i apărarea împotriva incendiilor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3702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353530,0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>Protec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 xml:space="preserve">ia mediului                                                                                 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>05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 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 xml:space="preserve">Cheltuieli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i active nefinanciare, total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4880,4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Managementul de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eurilor radioactive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7006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4880,4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>Ocrotirea sănătă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 xml:space="preserve">ii                                                                                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>07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 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 xml:space="preserve">Cheltuieli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i active nefinanciare, total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89304,2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Asisten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ă medicală primară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8005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27760,9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Asisten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ă medicală spitalicească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8010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61543,3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>Învă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 xml:space="preserve">ământ                                                                                         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>09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 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lastRenderedPageBreak/>
              <w:t xml:space="preserve">Cheltuieli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i active nefinanciare, total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120849,8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Învă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ământ profesional tehnic postsecundar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8809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13493,4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Învă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ământ superior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8810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64892,1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Perfec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ionarea cadrelor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8812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42464,3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>Protec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 xml:space="preserve">ie socială                                                                                  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>10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 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 xml:space="preserve">Cheltuieli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i active nefinanciare, total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273,4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Protec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 xml:space="preserve">ie a familiei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i copilului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9006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101,7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Protec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ie socială a unor categorii de cetă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 xml:space="preserve">eni 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9019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171,7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 xml:space="preserve">Ministerul Afacerilor Externe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i Integrării Europene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0206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 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 xml:space="preserve">Cheltuieli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i active nefinanciare, total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2+3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473089,5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>Servicii de stat cu destina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 xml:space="preserve">ie generală                                                            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>01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 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 xml:space="preserve">Cheltuieli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i active nefinanciare, total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473089,5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 xml:space="preserve">Politici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i management în domeniul rela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iilor externe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0601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35461,1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Promovarea intereselor na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ionale prin intermediul institu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iilor serviciului diplomatic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0602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437628,4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Ministerul Apărării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0207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 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 xml:space="preserve">Cheltuieli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i active nefinanciare, total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2+3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764886,4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>Apărare na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 xml:space="preserve">ională                                                                                  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>02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 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 xml:space="preserve">Cheltuieli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i active nefinanciare, total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643514,7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 xml:space="preserve">Politici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i management în domeniul apărării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3101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14037,3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Servicii de suport în domeniul apărării na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ionale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3104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217983,1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For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ele Armatei Na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íonale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3106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411494,3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>Ocrotirea sănătă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 xml:space="preserve">ii                                                                                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>07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 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 xml:space="preserve">Cheltuieli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i active nefinanciare, total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86645,8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Asisten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ă medicală primară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8005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12442,4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Asisten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ă medicală spitalicească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8010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74203,4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>Învă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 xml:space="preserve">ământ                                                                                         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>09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 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 xml:space="preserve">Cheltuieli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i active nefinanciare, total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34197,1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Învă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ământ superior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8810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34197,1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>Protec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 xml:space="preserve">ie socială                                                                                  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>10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 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 xml:space="preserve">Cheltuieli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i active nefinanciare, total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528,8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Protec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ie socială a unor categorii de cetă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eni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9019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528,8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 xml:space="preserve">Ministerul Economiei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i Infrastructurii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0218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 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 xml:space="preserve">Cheltuieli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i active nefinanciare, total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2+3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5159652,2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>Servicii de stat cu destina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 xml:space="preserve">ie generală                                                            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>01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 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 xml:space="preserve">Cheltuieli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i active nefinanciare, total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65088,3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Tehnologii informa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ionale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1504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65088,3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 xml:space="preserve">Servicii în domeniul economiei                                                                     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>04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 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 xml:space="preserve">Cheltuieli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i active nefinanciare, total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5089563,9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 xml:space="preserve">Politici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 xml:space="preserve">i management  în domeniul macroeconomic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i de dezvoltare a economiei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5001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33247,0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Promovarea exporturilor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5002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70349,8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Sus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 xml:space="preserve">inerea întreprinderilor mici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i mijlocii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5004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136082,6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Protec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ia drepturilor consumatorilor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5008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12742,5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lastRenderedPageBreak/>
              <w:t>Securitate industrială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5011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25560,5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 xml:space="preserve">Politici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i management în sectorul energetic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5801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17928,0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Re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 xml:space="preserve">ele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i conducte de gaz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5802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4500,0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Re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ele electrice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5803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23172,2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Eficien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 xml:space="preserve">ă energetică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i surse regenerabile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5804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115003,7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Re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ele termice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5805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7646,4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Dezvoltarea clusterială a sectorului industrial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6002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68,9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Dezvoltarea bazei normative în construc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ii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6104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17604,2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Dezvoltarea drumurilor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6402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4394198,1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Dezvoltarea transportului naval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6403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18286,0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Dezvoltarea transportului auto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6404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42596,4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Dezvoltarea transportului feroviar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6405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88317,3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Dezvoltarea transportului aerian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6406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60959,8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Dezvoltarea sistemului na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ional de standardizare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6802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5200,0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Dezvoltarea sistemului na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ional de metrologie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6804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12900,5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Dezvoltarea sistemului na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ional de  acreditare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6805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3200,0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>Gospodăria de locuin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 xml:space="preserve">i gospodăria serviciilor comunale                                          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>06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 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 xml:space="preserve">Cheltuieli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i active nefinanciare, total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ro-RO"/>
              </w:rPr>
              <w:t>5000,0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 xml:space="preserve">Gestionarea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i men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inerea fondului locativ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7508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5000,0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 xml:space="preserve">Ministerul Agriculturii, Dezvoltării Regionale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i Mediului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0219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 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 xml:space="preserve">Cheltuieli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i active nefinanciare, total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2+3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2641862,5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>Servicii de stat cu destina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 xml:space="preserve">ie generală                                                            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>01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 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 xml:space="preserve">Cheltuieli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i active nefinanciare, total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327,6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 xml:space="preserve">Cercetări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tiin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ifice fundamentale în direc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ia strategică „Biotehnologie”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1605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107,6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Pregătirea cadrelor prin postdoctorat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1908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220,0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 xml:space="preserve">Servicii în domeniul economiei                                                                     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>04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 xml:space="preserve">Cheltuieli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i active nefinanciare, total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1789335,5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Sus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 xml:space="preserve">inerea întreprinderilor mici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i mijlocii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5004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51519,2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 xml:space="preserve">Politici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 xml:space="preserve">i management în domeniul agriculturii, dezvoltării regionale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i mediului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5101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o-RO"/>
              </w:rPr>
              <w:t>34142,3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 xml:space="preserve">Dezvoltarea durabilă a sectoarelor fitotehnie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i horticultură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5102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o-RO"/>
              </w:rPr>
              <w:t>466590,2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Cre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 xml:space="preserve">terea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i sănătatea animalelor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5103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o-RO"/>
              </w:rPr>
              <w:t>9100,0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 xml:space="preserve">Dezvoltarea viticulturii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i vinifica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iei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5104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o-RO"/>
              </w:rPr>
              <w:t>47563,0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Subven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ionarea producătorilor agricoli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5105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o-RO"/>
              </w:rPr>
              <w:t>997917,9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Securitate alimentară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5106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o-RO"/>
              </w:rPr>
              <w:t>500,0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 xml:space="preserve">Cercetări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tiin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ifice aplicate în domeniul agriculturii, în direc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ia strategică „Biotehnologie”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5107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73781,1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 xml:space="preserve">Sisteme de irigare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i desecare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5108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o-RO"/>
              </w:rPr>
              <w:t>10422,5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Eficienţă energetică şi surse regenerabile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5804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6898,8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 xml:space="preserve">Reglementare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i control al extrac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iei resurselor minerale utile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5902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2454,9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Explorarea subsolului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5903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3781,0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Implementarea proiectelor de dezvoltare regională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6105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19496,4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Dezvoltarea drumurilor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6402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41100,0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Dezvoltarea turismului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6602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o-RO"/>
              </w:rPr>
              <w:t>24068,2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>Protec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 xml:space="preserve">ia mediului                                                                                 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>05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lastRenderedPageBreak/>
              <w:t xml:space="preserve">Cheltuieli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i active nefinanciare, total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265512,5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Prognozarea meteo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5010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o-RO"/>
              </w:rPr>
              <w:t>26042,2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Politici şi management în domeniul protecţiei mediului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7001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o-RO"/>
              </w:rPr>
              <w:t>38493,8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 xml:space="preserve">Colectarea, conservarea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i distrugerea poluan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ilor organici persisten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i, a de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 xml:space="preserve">eurilor menajere solide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i de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eurilor chimice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7002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o-RO"/>
              </w:rPr>
              <w:t>62511,8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Securitate ecologică a mediului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7003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o-RO"/>
              </w:rPr>
              <w:t>49640,3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Monitoringul calită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ii mediului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7004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o-RO"/>
              </w:rPr>
              <w:t>67946,1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Protec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 xml:space="preserve">ia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i conservarea biodiversită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ii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7005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o-RO"/>
              </w:rPr>
              <w:t>10975,0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 xml:space="preserve">Cercetări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tiin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ifice aplicate în domeniul protec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iei mediului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7007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1145,4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Radioprotec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 xml:space="preserve">ie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i securitate nucleară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7008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o-RO"/>
              </w:rPr>
              <w:t>2282,9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Atenuarea şi adaptarea la schimbările climatice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7011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o-RO"/>
              </w:rPr>
              <w:t>6475,0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>Gospodăria de locuin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 xml:space="preserve">i gospodăria serviciilor comunale                                          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>06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 xml:space="preserve">Cheltuieli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i active nefinanciare, total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406042,2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 xml:space="preserve">Aprovizionarea cu apă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i canalizare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7503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o-RO"/>
              </w:rPr>
              <w:t>381311,2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Construc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ia locuin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elor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7504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o-RO"/>
              </w:rPr>
              <w:t>24731,0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>Învă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 xml:space="preserve">ământ                                                                                         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>09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 xml:space="preserve">Cheltuieli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i active nefinanciare, total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178480,3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Învă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ământ profesional tehnic postsecundar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8809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101818,3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Învă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ământ superior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8810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76101,0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Servicii generale în educa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ie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8813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561,0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>Protec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 xml:space="preserve">ie socială                                                                                  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>10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 xml:space="preserve">Cheltuieli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i active nefinanciare, total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2164,4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Protec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 xml:space="preserve">ie a familiei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i copilului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9006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2164,4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Ministerul Educa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 xml:space="preserve">iei, Culturii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i Cercetării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0220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 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 xml:space="preserve">Cheltuieli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i active nefinanciare, total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2+3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3031431,5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>Servicii de stat cu destina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 xml:space="preserve">ie generală                                                            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>01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 xml:space="preserve">Cheltuieli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i active nefinanciare, total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157330,7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 xml:space="preserve">Cercetări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tiin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ifice</w:t>
            </w:r>
            <w:r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4"/>
                <w:szCs w:val="24"/>
                <w:lang w:val="ro-RO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aplicate în direc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ia strategică „Patrimoniul na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 xml:space="preserve">ional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i dezvoltarea societă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ii”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0807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56939,4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 xml:space="preserve">Cercetări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tiin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ifice fundamentale în direc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 xml:space="preserve">ia strategică „Materiale, tehnologii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i produse inovative”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1602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10099,9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 xml:space="preserve">Cercetări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tiin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ifice fundamentale în direc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ia strategică „Eficien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 xml:space="preserve">ă, energetică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i valorificarea surselor regenerabile de energie”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1603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174,2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 xml:space="preserve">Cercetări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tiin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ifice fundamentale în direc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 xml:space="preserve">ia strategică „Sănătate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i biomedicină”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1604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288,0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 xml:space="preserve">Cercetări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tiin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ifice fundamentale în direc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ia strategică „Biotehnologie”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1605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1218,7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 xml:space="preserve">Cercetări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tiin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ifice fundamentale în direc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ia strategică „Patrimoniul na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 xml:space="preserve">ional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i dezvoltarea societă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ii”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1606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25098,9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 xml:space="preserve">Politici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 xml:space="preserve">i management în domeniul cercetărilor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tiin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ifice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1901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26729,7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Servicii de suport pentru sfera ştiinţei şi inovării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1907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36290,1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Pregătirea cadrelor prin postdoctorat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1908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491,8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 xml:space="preserve">Servicii în domeniul economiei                                                                     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>04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 xml:space="preserve">Cheltuieli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i active nefinanciare, total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119092,7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lastRenderedPageBreak/>
              <w:t xml:space="preserve">Cercetări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tiin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 xml:space="preserve">ifice aplicate în domeniul politicilor macroeconomice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i programelor de dezvoltare economică, în direc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 xml:space="preserve">ia strategică „Materiale, tehnologii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i produse inovative”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5007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76076,8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 xml:space="preserve">Cercetări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tiin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ifice aplicate în domeniul agriculturii, în direc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ia strategică „Biotehnologie”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5107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39152,5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 xml:space="preserve">Cercetări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tiin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ifice aplicate în sectorul energetic în direc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ia strategică „Eficien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 xml:space="preserve">a, energetica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i valorificarea surselor regenerabile de energie”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5807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3863,4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>Protec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>ia mediului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>05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 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 xml:space="preserve">Cheltuieli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i active nefinanciare, total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ro-RO"/>
              </w:rPr>
              <w:t>80502,4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 xml:space="preserve">Cercetări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tiin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ifice aplicate în domeniul protec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iei mediului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7007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80502,4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>Ocrotirea sănătă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 xml:space="preserve">ii                                                                                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>07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 xml:space="preserve">Cheltuieli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i active nefinanciare, total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1395,5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 xml:space="preserve">Cercetări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tiin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ifice aplicate în domeniul sănătă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 xml:space="preserve">ii publice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i serviciilor medicale, în direc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 xml:space="preserve">ia strategică „Sănătate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i biomedicină”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8007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1395,5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 xml:space="preserve">Cultură,  sport,  tineret, culte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 xml:space="preserve">i  odihnă                                                        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>08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 xml:space="preserve">Cheltuieli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i active nefinanciare, total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527278,9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Dezvoltarea culturii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8502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258274,0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 xml:space="preserve">Protejarea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i punerea în valoare a patrimoniului cultural na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ional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8503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85774,9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Sus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inerea culturii scrise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8504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7229,4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Sus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inerea cinematografiei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8510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12334,1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Sport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8602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145062,3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Tineret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8603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18604,2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>Învă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 xml:space="preserve">ământ                                                                                         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>09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 xml:space="preserve">Cheltuieli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i active nefinanciare, total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2120839,4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 xml:space="preserve">Politicii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i management în domeniul educa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 xml:space="preserve">iei, culturii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i cercetării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8801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181400,9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Învă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ământ gimnazial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8804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8666,6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Învă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ământ special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8805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52478,9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Învă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ământ liceal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8806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143530,2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Învă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ământ profesional tehnic secundar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8808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461638,9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Învă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ământ profesional tehnic postsecundar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8809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413943,3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Învă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ământ superior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8810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695880,2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Perfec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ionarea cadrelor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8812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18694,7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Servicii generale în educa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ie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8813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33926,1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Educa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ie extra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 xml:space="preserve">colară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i sus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inerea elevilor dota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i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8814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35383,7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Curriculum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8815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60581,3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Asigurarea calită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ii în învă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ământ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8816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14714,6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>Protec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 xml:space="preserve">ie socială                                                                                  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>10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 xml:space="preserve">Cheltuieli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i active nefinanciare, total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24991,9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Protec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 xml:space="preserve">ie a familiei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i copilului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9006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24991,9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Ministerul Sănătă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 xml:space="preserve">ii, Muncii 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i Protec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iei Sociale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0221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 xml:space="preserve">Cheltuieli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i active nefinanciare, total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2+3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3455822,8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 xml:space="preserve">Servicii în domeniul economiei                                                                     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>04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 xml:space="preserve">Cheltuieli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i active nefinanciare, total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54665,2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lastRenderedPageBreak/>
              <w:t>Servicii generale în domeniul for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ei de muncă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5003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54665,2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>Ocrotirea sănătă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 xml:space="preserve">ii                                                                                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>07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 xml:space="preserve">Cheltuieli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i active nefinanciare, total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2383058,9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Sănătate publică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8004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192693,0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Asisten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ă medicală specializată de ambulatoriu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8006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5528,4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 xml:space="preserve">Cercetări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tiin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ifice aplicate în domeniul sănătă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 xml:space="preserve">ii publice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i serviciilor medicale, în direc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 xml:space="preserve">ia strategică „Sănătate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i biomedicina”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8007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5782,4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Asisten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 xml:space="preserve">ă medicală  de reabilitare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i recuperare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8013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162065,9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Medicină legală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8014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54775,0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Programe na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 xml:space="preserve">ionale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i speciale în domeniul ocrotirii sănătă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ii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8018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445491,2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 xml:space="preserve">Dezvoltarea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i modernizarea institu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iilor în domeniul ocrotirii sănătă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ii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8019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1516723,0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>Învă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 xml:space="preserve">ământ                                                                                         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>09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 xml:space="preserve">Cheltuieli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i active nefinanciare, total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306490,2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Învă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ământ profesional tehnic postsecundar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8809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86896,0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Învă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ământ superior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8810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150683,0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Învă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ământ postuniversitar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8811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57983,4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Perfec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ionarea cadrelor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8812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10540,3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Servicii generale în educa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ie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8813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387,5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>Protec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 xml:space="preserve">ie socială                                                                                  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>10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 xml:space="preserve">Cheltuieli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i active nefinanciare, total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711608,5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 xml:space="preserve">Politici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i management în domeniul ocrotirii sănătă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 xml:space="preserve">ii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i protec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iei sociale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9001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23635,7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Protec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ie a persoanelor în etate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9004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156123,4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Protec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 xml:space="preserve">ie a familiei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i copilului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9006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63414,0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Protec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 xml:space="preserve">ie a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omerilor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9008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63413,0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Protec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ie în domeniul asigurării cu locuin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9009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385,0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Asisten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ă socială a persoanelor cu necesită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i speciale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9010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172389,5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Protec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ie socială în cazuri excep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ionale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9012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161963,9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Serviciul public în domeniul protec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iei sociale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9017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8932,0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Protec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ie socială a unor categorii de cetă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eni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9019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55922,9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Sus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inerea activită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ilor sistemului de protec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ie socială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9020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5429,1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Biroul Na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 xml:space="preserve">ional de Statistică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0241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 xml:space="preserve">Cheltuieli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i active nefinanciare, total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2+3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106053,2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>Servicii de stat cu destina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 xml:space="preserve">ie generală                                                            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>01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 xml:space="preserve">Cheltuieli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i active nefinanciare, total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106053,2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 xml:space="preserve">Politici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i management în domeniul statisticii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1201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32293,0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Lucrări statistice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1202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58190,2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o-RO"/>
              </w:rPr>
              <w:t>Desfă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o-RO"/>
              </w:rPr>
              <w:t>urarea recensămintelor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o-RO"/>
              </w:rPr>
              <w:t>1204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15570,0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Agen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ia Rela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 xml:space="preserve">ii Funciare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i Cadastru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0242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 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 xml:space="preserve">Cheltuieli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i active nefinanciare, total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2+3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45363,8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 xml:space="preserve">Servicii în domeniul economiei                                                                     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>04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 xml:space="preserve">Cheltuieli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i active nefinanciare, total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45363,8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lastRenderedPageBreak/>
              <w:t xml:space="preserve">Politici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 xml:space="preserve">i management în domeniul geodeziei, cartografiei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i cadastrului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6901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5286,1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Dezvoltarea rela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 xml:space="preserve">iilor funciare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i a cadastrului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6902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7005,0</w:t>
            </w:r>
          </w:p>
        </w:tc>
      </w:tr>
      <w:tr w:rsidR="004A2F64" w:rsidTr="004A2F64">
        <w:trPr>
          <w:trHeight w:val="283"/>
        </w:trPr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 xml:space="preserve">Valorificarea terenurilor noi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i sporirea fertilită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ii solurilor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6903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o-RO"/>
              </w:rPr>
              <w:t>12300,0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 xml:space="preserve">Sistem de evaluare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i reevaluare a bunurilor imobiliare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6904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3950,0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 xml:space="preserve">Geodezie, cartografie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i geoinformatică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6905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16822,7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Agen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ia Rela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ii Interetnice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0243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 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 xml:space="preserve">Cheltuieli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i active nefinanciare, total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2+3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3878,2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>Servicii de stat cu destina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 xml:space="preserve">ie generală                                                            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>01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 xml:space="preserve">Cheltuieli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i active nefinanciare, total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3878,2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 xml:space="preserve">Politici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i management în domeniul minorită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ilor na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ionale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2401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3578,2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Rela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ii interetnice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2402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300,0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Agen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ia „Moldsilva”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0244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 xml:space="preserve">Cheltuieli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i active nefinanciare, total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2+3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14571,9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 xml:space="preserve">Servicii în domeniul economiei                                                                     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>04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 xml:space="preserve">Cheltuieli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i active nefinanciare, total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14571,9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 xml:space="preserve">Politici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i management în domeniul sectorului forestier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5401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o-RO"/>
              </w:rPr>
              <w:t>3571,9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Dezvoltarea silviculturii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5402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o-RO"/>
              </w:rPr>
              <w:t>11000,0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Agen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 xml:space="preserve">ia Medicamentului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i Dispozitivelor Medicale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0248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 xml:space="preserve">Cheltuieli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i active nefinanciare, total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2+3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36504,2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>Ocrotirea sănătă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 xml:space="preserve">ii                                                                                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>07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 xml:space="preserve">Cheltuieli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i active nefinanciare, total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36504,2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 xml:space="preserve">Management  al medicamentelor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i dispozitivelor medicale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8016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36504,2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Agen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ia Proprietă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ii Publice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0249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 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 xml:space="preserve">Cheltuieli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i active nefinanciare, total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2+3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28020,0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 xml:space="preserve">Servicii în domeniul economiei                                                                     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>04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> 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ro-RO"/>
              </w:rPr>
              <w:t xml:space="preserve">Cheltuieli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ro-RO"/>
              </w:rPr>
              <w:t>i active nefinanciare, total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ro-RO"/>
              </w:rPr>
              <w:t>28020,0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Administrarea patrimoniului de stat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5009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25020,0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Dezvoltarea transportului aerian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6406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3000,0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Agen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ia Na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 xml:space="preserve">ională pentru Cercetare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i Dezvoltare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0250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 xml:space="preserve">Cheltuieli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i active nefinanciare, total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2+3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112627,1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>Servicii de stat cu destina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 xml:space="preserve">ie generală                                                            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>01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 xml:space="preserve">Cheltuieli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i active nefinanciare, total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31518,2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 xml:space="preserve">Cercetări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tiin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ifice aplicate în direc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ia strategică „Patrimoniul na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 xml:space="preserve">ional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i dezvoltarea societă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ii”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0807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13631,0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 xml:space="preserve">Cercetări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tiin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ifice fundamentale în direc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 xml:space="preserve">ia strategică „Materiale, tehnologii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i produse inovative”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1602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395,0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 xml:space="preserve">Cercetări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tiin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ifice fundamentale în direc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 xml:space="preserve">ia strategică „Sănătate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i biomedicină”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1604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680,0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 xml:space="preserve">Cercetări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tiin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ifice fundamentale în direc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ia strategică „Patrimoniul na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 xml:space="preserve">ional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i dezvoltarea societă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ii”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1606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4994,3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 xml:space="preserve">Politici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 xml:space="preserve">i management în domeniul cercetărilor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tiin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ifice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1901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7814,6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lastRenderedPageBreak/>
              <w:t>Servicii de suport pentru sfera ştiinţei şi inovării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1907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1350,0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Pregătirea cadrelor prin postdoctorat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1908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2653,3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 xml:space="preserve">Servicii în domeniul economiei                                                                     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>04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 xml:space="preserve">Cheltuieli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i active nefinanciare, total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40702,8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 xml:space="preserve">Cercetări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tiin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 xml:space="preserve">ifice aplicate în domeniul politicilor macroeconomice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i programelor de dezvoltare economică, în direc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 xml:space="preserve">ia strategică „Materiale, tehnologii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i produse inovative”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5007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27909,8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 xml:space="preserve">Cercetări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tiin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ifice aplicate în domeniul agriculturii, în direc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ia strategică „Biotehnologie”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5107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11793,0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 xml:space="preserve">Cercetări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tiin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ifice aplicate în sectorul energetic în direc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ia strategică „Eficien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ţa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, energetica</w:t>
            </w:r>
            <w:ins w:id="1" w:author="Администратор" w:date="2020-04-22T15:04:00Z">
              <w:r>
                <w:rPr>
                  <w:rFonts w:ascii="Times New Roman" w:eastAsia="Times New Roman" w:hAnsi="Times New Roman" w:cs="Times New Roman"/>
                  <w:i/>
                  <w:iCs/>
                  <w:color w:val="000000"/>
                  <w:sz w:val="24"/>
                  <w:szCs w:val="24"/>
                  <w:lang w:val="ro-RO"/>
                </w:rPr>
                <w:t xml:space="preserve"> </w:t>
              </w:r>
            </w:ins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i valorificarea surselor regenerabile de energie”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5807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1000,0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>Protec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>ia mediului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>05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 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 xml:space="preserve">Cheltuieli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i active nefinanciare, total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5432,9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 xml:space="preserve">Cercetări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tiin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ifice aplicate în domeniul protec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iei mediului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7007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5432,9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>Ocrotirea sănătă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 xml:space="preserve">ii                                                                                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>07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 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 xml:space="preserve">Cheltuieli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i active nefinanciare, total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34973,2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 xml:space="preserve">Cercetări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tiin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ifice aplicate în domeniul sănătă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 xml:space="preserve">ii publice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i serviciilor medicale, în direc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 xml:space="preserve">ia strategică „Sănătate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i biomedicină”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8007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34973,2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Agen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ia de Investi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ii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0251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 xml:space="preserve">Cheltuieli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i active nefinanciare, total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2+3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31648,0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 xml:space="preserve">Servicii în domeniul economiei                                                                     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>04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 xml:space="preserve">Cheltuieli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i active nefinanciare, total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31648,0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Promovarea exporturilor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5002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27057,3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Promovarea investi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iilor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5016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4590,7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Agenţia de Stat pentru Proprietate Intelectuală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0252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 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 xml:space="preserve">Cheltuieli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i active nefinanciare, total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2+3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61226,0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 xml:space="preserve">Servicii în domeniul economiei                                                                     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>04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 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 xml:space="preserve">Cheltuieli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i active nefinanciare, total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61226,0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Proprietate intelectuală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5017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61226,0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Agen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ia Na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ională pentru Siguran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a Alimentelor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0275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 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 xml:space="preserve">Cheltuieli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i active nefinanciare, total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2+3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226728,5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 xml:space="preserve">Servicii în domeniul economiei                                                                     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>04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 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 xml:space="preserve">Cheltuieli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i active nefinanciare, total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226728,5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Dezvoltarea durabilă a sectoarelor fitotehnie şi horticultură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5102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o-RO"/>
              </w:rPr>
              <w:t>240,0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Cre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 xml:space="preserve">terea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i sănătatea animalelor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5103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o-RO"/>
              </w:rPr>
              <w:t>33812,7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Securitate alimentară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5106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o-RO"/>
              </w:rPr>
              <w:t>192675,8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Agen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ia Na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ională Antidoping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0277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 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 xml:space="preserve">Cheltuieli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i active nefinanciare, total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2+3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2358,3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 xml:space="preserve">Cultură, sport, tineret, culte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 xml:space="preserve">i odihnă                                                        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>08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 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 xml:space="preserve">Cheltuieli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i active nefinanciare, total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2358,3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 xml:space="preserve">Politici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 xml:space="preserve">i management în domeniul tineretului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i sportului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8601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2358,3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</w:pP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Centrul Serviciului Civil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0279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> 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 xml:space="preserve">Cheltuieli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i active nefinanciare, total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2+3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1546,0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>Apărare naţională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>02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> 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 xml:space="preserve">Cheltuieli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i active nefinanciare, total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1546,0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Serviciul civil de alternativă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3105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1546,0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</w:pP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Consiliul Superior al Magistraturii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0301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> 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 xml:space="preserve">Cheltuieli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i active nefinanciare, total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2+3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435669,9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 xml:space="preserve">Ordine publică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>i securitate na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 xml:space="preserve">ională                                                             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>03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 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 xml:space="preserve">Cheltuieli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i active nefinanciare, total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435669,9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Organizare a sistemului judecătoresc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4002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15511,2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Înfăptuirea justi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iei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4018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420158,7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</w:pP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Consiliul Superior al Procurorilor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0302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> 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 xml:space="preserve">Cheltuieli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i active nefinanciare, total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2+3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12872,7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 xml:space="preserve">Ordine publică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>i securitate na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 xml:space="preserve">ională                                                             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>03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 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 xml:space="preserve">Cheltuieli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i active nefinanciare, total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12872,7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Organizarea activităţii sistemului Procuraturii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4019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12872,7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Procuratura Generală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0303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 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 xml:space="preserve">Cheltuieli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i active nefinanciare, total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2+3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359751,9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 xml:space="preserve">Ordine publică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>i securitate na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 xml:space="preserve">ională                                                             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>03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 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 xml:space="preserve">Cheltuieli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i active nefinanciare, total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359751,9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Implementarea politicii penale a statului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4006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359751,9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</w:pP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Oficiul Avocatului Poporului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0401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> 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 xml:space="preserve">Cheltuieli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i active nefinanciare, total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2+3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12654,8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>Servicii de stat cu destina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 xml:space="preserve">ie generală                                                            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>01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> 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 xml:space="preserve">Cheltuieli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i active nefinanciare, total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12654,8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 xml:space="preserve">Respectarea drepturilor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i libertă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ilor omului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0402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12654,8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Comisia Electorală Centrală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0402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> 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 xml:space="preserve">Cheltuieli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i active nefinanciare, total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2+3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215523,0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>Servicii de stat cu destina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 xml:space="preserve">ie generală                                                            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>01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> 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 xml:space="preserve">Cheltuieli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i active nefinanciare, total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215523,0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Sistemul electoral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2202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215523,0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Centrul Na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ional pentru Protec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ia Datelor cu Caracter Personal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</w:p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0403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 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 xml:space="preserve">Cheltuieli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i active nefinanciare, total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2+3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7907,9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>Servicii de stat cu destina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 xml:space="preserve">ie generală                                                            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>01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 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 xml:space="preserve">Cheltuieli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i active nefinanciare, total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7907,9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Protec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ia datelor personale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1503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7907,9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</w:pP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Consiliul Audiovizualului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0404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> 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 xml:space="preserve">Cheltuieli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i active nefinanciare, total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2+3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9326,5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lastRenderedPageBreak/>
              <w:t xml:space="preserve">Cultură, sport, tineret, culte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 xml:space="preserve">i odihnă                                                        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>08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> 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 xml:space="preserve">Cheltuieli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i active nefinanciare, total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9326,5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Asigurarea controlului asupra institu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iilor în domeniul audiovizualului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8509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9326,5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</w:pP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Consiliul Concuren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ei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0405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> 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 xml:space="preserve">Cheltuieli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i active nefinanciare, total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2+3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24011,9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 xml:space="preserve">Servicii în domeniul economiei                                                                     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>04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 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 xml:space="preserve">Cheltuieli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i active nefinanciare, total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24011,9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Protec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ia concuren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ei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5005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24011,9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Serviciul de Informa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 xml:space="preserve">ii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i Securitate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0406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 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 xml:space="preserve">Cheltuieli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i active nefinanciare, total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2+3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351950,9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 xml:space="preserve">Ordine publică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>i securitate na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 xml:space="preserve">ională                                                             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>03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 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 xml:space="preserve">Cheltuieli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i active nefinanciare, total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341495,5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 xml:space="preserve">Politici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i management în domeniul securită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ii na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ionale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3601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289257,8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Asigurarea securită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ii de stat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3602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52237,7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 xml:space="preserve">Servicii în domeniul economiei                                                                     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>04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 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 xml:space="preserve">Cheltuieli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i active nefinanciare, total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10455,4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Sistemul de curierat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6502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10455,4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Autoritatea Na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ională de Integritate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0407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 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 xml:space="preserve">Cheltuieli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i active nefinanciare, total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2+3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27462,5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>Servicii de stat cu destina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 xml:space="preserve">ie generală                                                            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>01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 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 xml:space="preserve">Cheltuieli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i active nefinanciare, total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27462,5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 xml:space="preserve">Controlul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i solu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ionarea conflictelor de interese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0702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27462,5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Serviciul de Protec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 xml:space="preserve">ie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i Pază de Stat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0408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 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 xml:space="preserve">Cheltuieli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i active nefinanciare, total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2+3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151465,9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 xml:space="preserve">Ordine publică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>i securitate na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 xml:space="preserve">ională                                                             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>03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 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 xml:space="preserve">Cheltuieli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i active nefinanciare, total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151465,9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 xml:space="preserve">Cercetări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tiin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ifice aplicate în domeniul afacerilor interne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3507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3976,9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Asigurarea securită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ii de stat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3602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147489,0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RO"/>
              </w:rPr>
              <w:t xml:space="preserve">Consiliul pentru prevenirea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RO"/>
              </w:rPr>
              <w:t xml:space="preserve">i eliminarea discriminării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RO"/>
              </w:rPr>
              <w:t>i asigurarea egalită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RO"/>
              </w:rPr>
              <w:t>ii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0409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 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 xml:space="preserve">Cheltuieli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i active nefinanciare, total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2+3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4294,7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>Servicii de stat cu destina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 xml:space="preserve">ie generală                                                            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>01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 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 xml:space="preserve">Cheltuieli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i active nefinanciare, total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4294,7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o-RO"/>
              </w:rPr>
              <w:t>Protec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o-RO"/>
              </w:rPr>
              <w:t>ia împotriva discriminării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0403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4294,7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RO"/>
              </w:rPr>
              <w:t>Agen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RO"/>
              </w:rPr>
              <w:t>ia Na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RO"/>
              </w:rPr>
              <w:t>ională pentru Solu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RO"/>
              </w:rPr>
              <w:t>ionarea Contesta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RO"/>
              </w:rPr>
              <w:t>iilor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0410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 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 xml:space="preserve">Cheltuieli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i active nefinanciare, total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2+3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6503,7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>Servicii de stat cu destina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 xml:space="preserve">ie generală                                                            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>01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 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 xml:space="preserve">Cheltuieli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i active nefinanciare, total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6503,7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o-RO"/>
              </w:rPr>
              <w:t>Administrarea achizi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o-RO"/>
              </w:rPr>
              <w:t>iilor publice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0508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6503,7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lastRenderedPageBreak/>
              <w:t xml:space="preserve">Serviciul Prevenirea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i Combaterea Spălării Banilor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0411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 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 xml:space="preserve">Cheltuieli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i active nefinanciare, total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2+3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12942,8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 xml:space="preserve">Ordine publică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>i securitate na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 xml:space="preserve">ională                                                             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>03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 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 xml:space="preserve">Cheltuieli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i active nefinanciare, total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12942,8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o-RO"/>
              </w:rPr>
              <w:t xml:space="preserve">Prevenirea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o-RO"/>
              </w:rPr>
              <w:t xml:space="preserve">i combaterea spălării banilor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o-RO"/>
              </w:rPr>
              <w:t>i finan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o-RO"/>
              </w:rPr>
              <w:t>ării terorismului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4803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12942,8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Centrul Na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ional Anticorup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ie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0412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 xml:space="preserve">Cheltuieli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i active nefinanciare, total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2+3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124800,2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 xml:space="preserve">Ordine publică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>i securitate na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 xml:space="preserve">ională                                                             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>03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 xml:space="preserve">Cheltuieli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i active nefinanciare, total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124800,2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 xml:space="preserve">Prevenire, cercetare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i combaterea contraven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iilor corup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 xml:space="preserve">ionale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4802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124800,2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RO"/>
              </w:rPr>
              <w:t xml:space="preserve">Academia de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RO"/>
              </w:rPr>
              <w:t>tiin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RO"/>
              </w:rPr>
              <w:t>e a Moldovei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0501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 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 xml:space="preserve">Cheltuieli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i active nefinanciare, total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2+3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21697,6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>Servicii de stat cu destina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 xml:space="preserve">ie generală                                                            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>01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 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 xml:space="preserve">Cheltuieli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i active nefinanciare, total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21697,6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 xml:space="preserve">Politici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 xml:space="preserve">i management în domeniul cercetărilor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tiin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ifice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1901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8722,0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 xml:space="preserve">Servicii de suport pentru sfera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tiin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 xml:space="preserve">ei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i inovării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1907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12975,6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</w:pP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Institutul Na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ional al Justi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iei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0502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> 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 xml:space="preserve">Cheltuieli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i active nefinanciare, total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2+3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17845,5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 xml:space="preserve">Ordine publică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>i securitate na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 xml:space="preserve">ională                                                             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>03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> 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 xml:space="preserve">Cheltuieli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i active nefinanciare, total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17845,5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Instruire ini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 xml:space="preserve">ială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i continuă în domeniul justi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iei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4012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17845,5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Institu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ia publică na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ională a audiovizualului Compania „Teleradio-Moldova”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</w:p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0503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 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 xml:space="preserve">Cheltuieli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i active nefinanciare, total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2+3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126260,5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 xml:space="preserve">Cultură, sport, tineret, culte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 xml:space="preserve">i odihnă                                                        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>08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 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 xml:space="preserve">Cheltuieli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i active nefinanciare, total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126260,5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Sus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 xml:space="preserve">inerea televiziunii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i radiodifuziunii publice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8505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126260,5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Fondul de Investi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ii Sociale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0504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 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 xml:space="preserve">Cheltuieli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i active nefinanciare, total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2+3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175543,2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>Învă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 xml:space="preserve">ământ                                                                                         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>09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 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 xml:space="preserve">Cheltuieli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i active nefinanciare, total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175543,2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Educa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ie timpurie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8802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43096,5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Învă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ământ primar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8803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1000,0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Învă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ământ gimnazial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8804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3000,0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Învă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ământ liceal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8806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128446,7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</w:pP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Fondul de Dezvoltare Durabilă Moldova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0505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> 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 xml:space="preserve">Cheltuieli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i active nefinanciare, total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2+3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49025,1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 xml:space="preserve">Servicii în domeniul economiei                                                                     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>04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 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 xml:space="preserve">Cheltuieli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i active nefinanciare, total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49025,1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 xml:space="preserve">Sisteme de irigare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i desecare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5108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o-RO"/>
              </w:rPr>
              <w:t>49025,1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Ac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iuni generale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0799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 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 xml:space="preserve">Cheltuieli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i active nefinanciare, total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2+3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29518128,4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>Servicii de stat cu destina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 xml:space="preserve">ie generală                                                            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>01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 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 xml:space="preserve">Cheltuieli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i active nefinanciare, total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5855437,9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Politici şi management în domeniul bugetar-fiscal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0501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21936,0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Cooperare externă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0604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65600,9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 xml:space="preserve">Gestionarea fondurilor de rezervă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i de interven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ie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0802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576000,0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 xml:space="preserve">Reintegrarea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ării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0803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15000,0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Ac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iuni cu caracter general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0808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709886,6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Raporturi interbugetare pentru nivelarea posibilită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ilor financiare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1101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2291746,4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Raporturi interbugetare cu destina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ie specială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1102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111443,4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Raporturi interbugetare de compensare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1103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116323,4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Datoria de stat internă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1701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1445500,0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Datoria de stat externă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1702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502001,2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 xml:space="preserve">Servicii în domeniul economiei                                                                     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>04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 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 xml:space="preserve">Cheltuieli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i active nefinanciare, total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1064799,2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Sus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 xml:space="preserve">inerea întreprinderilor mici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i mijlocii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5004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42880,0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Dezvoltarea drumurilor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6402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1021919,2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>Ocrotirea sănătă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 xml:space="preserve">ii                                                                                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>07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 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 xml:space="preserve">Cheltuieli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i active nefinanciare, total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3005692,2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Programe na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 xml:space="preserve">ionale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i speciale în domeniul ocrotirii sănătă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ii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8018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76398,2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 xml:space="preserve">Dezvoltarea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i modernizarea institu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iilor în domeniul ocrotirii sănătă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ii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8019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76821,1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Asigurarea obligatorie de asisten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ă medicală din partea statului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8020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2852472,9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 xml:space="preserve">Cultură, sport, tineret, culte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 xml:space="preserve">i odihnă                                                        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>08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 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 xml:space="preserve">Cheltuieli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i active nefinanciare, total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216755,5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Tineret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8603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1500,0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 xml:space="preserve">Asigurarea de către stat a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colilor sportive la nivel local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8604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215255,5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>Învă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 xml:space="preserve">ământ                                                                                         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>09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 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 xml:space="preserve">Cheltuieli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i active nefinanciare, total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9411007,6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Învă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ământ gimnazial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8804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4418,6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Învă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ământ liceal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8806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47114,0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Asigurarea de către stat a învă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ământului la nivel local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8817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9359475,0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>Protec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 xml:space="preserve">ie socială                                                                                  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>10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 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 xml:space="preserve">Cheltuieli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i active nefinanciare, total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9964436,0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Protec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ie în domeniul asigurării cu locuin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9009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21695,1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Sus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inerea suplimentară a unor categorii de popula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ie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9011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1012373,2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Compensarea pierderilor pentru depunerile băne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ti ale cetă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enilor în Banca de Economii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9014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64000,0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Protec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ia socială a persoanelor în situa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ii de risc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9015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6043582,2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Sus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inerea sistemului public de asigurări sociale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9016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2565622,9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Protec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ie socială a unor categorii de cetă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eni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9019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4800,0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Subven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ionarea dobânzilor la creditele bancare preferen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iale acordate cooperativelor de construc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ii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9023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5,0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lastRenderedPageBreak/>
              <w:t>Compensarea diferen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 xml:space="preserve">ei de tarife la energia electrică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i gazele naturale pentru popula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ia din unele localită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 xml:space="preserve">i din raioanele Dubăsari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i Cău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 xml:space="preserve">eni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i din satul Varni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 xml:space="preserve">a din </w:t>
            </w:r>
          </w:p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raionul Anenii Noi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9030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31929,4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Asisten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a socială de către stat a unor categorii de cetă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eni la nivel local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9032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/>
              </w:rPr>
              <w:t>220428,2</w:t>
            </w:r>
          </w:p>
        </w:tc>
      </w:tr>
      <w:tr w:rsidR="004A2F64" w:rsidTr="004A2F64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TOTAL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53773800,0</w:t>
            </w:r>
          </w:p>
        </w:tc>
      </w:tr>
    </w:tbl>
    <w:p w:rsidR="004A2F64" w:rsidRDefault="004A2F64" w:rsidP="004A2F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A2F64" w:rsidRDefault="004A2F64" w:rsidP="004A2F64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. Resurse</w:t>
      </w:r>
    </w:p>
    <w:p w:rsidR="004A2F64" w:rsidRDefault="004A2F64" w:rsidP="004A2F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TableGrid"/>
        <w:tblW w:w="10207" w:type="dxa"/>
        <w:tblInd w:w="0" w:type="dxa"/>
        <w:tblLook w:val="04A0" w:firstRow="1" w:lastRow="0" w:firstColumn="1" w:lastColumn="0" w:noHBand="0" w:noVBand="1"/>
      </w:tblPr>
      <w:tblGrid>
        <w:gridCol w:w="3256"/>
        <w:gridCol w:w="992"/>
        <w:gridCol w:w="1417"/>
        <w:gridCol w:w="1418"/>
        <w:gridCol w:w="1134"/>
        <w:gridCol w:w="1417"/>
        <w:gridCol w:w="573"/>
      </w:tblGrid>
      <w:tr w:rsidR="004A2F64" w:rsidTr="004A2F64">
        <w:trPr>
          <w:gridAfter w:val="1"/>
          <w:wAfter w:w="573" w:type="dxa"/>
          <w:tblHeader/>
        </w:trPr>
        <w:tc>
          <w:tcPr>
            <w:tcW w:w="963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4A2F64" w:rsidRDefault="004A2F64">
            <w:pPr>
              <w:pStyle w:val="ListParagraph"/>
              <w:spacing w:line="240" w:lineRule="auto"/>
              <w:ind w:left="36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 mii lei –</w:t>
            </w:r>
          </w:p>
        </w:tc>
      </w:tr>
      <w:tr w:rsidR="004A2F64" w:rsidTr="004A2F64">
        <w:trPr>
          <w:gridAfter w:val="1"/>
          <w:wAfter w:w="573" w:type="dxa"/>
          <w:tblHeader/>
        </w:trPr>
        <w:tc>
          <w:tcPr>
            <w:tcW w:w="32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Denumirea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Cod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Total</w:t>
            </w:r>
          </w:p>
        </w:tc>
        <w:tc>
          <w:tcPr>
            <w:tcW w:w="39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inclusiv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 xml:space="preserve"> </w:t>
            </w:r>
          </w:p>
        </w:tc>
      </w:tr>
      <w:tr w:rsidR="004A2F64" w:rsidTr="004A2F64">
        <w:trPr>
          <w:gridAfter w:val="1"/>
          <w:wAfter w:w="573" w:type="dxa"/>
          <w:tblHeader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resurse generale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venituri colectate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zh-CN" w:eastAsia="zh-CN"/>
              </w:rPr>
              <w:t>resurse ale proiectelor finan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  <w:lang w:val="ro-RO" w:eastAsia="zh-CN"/>
              </w:rPr>
              <w:t>ţ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zh-CN" w:eastAsia="zh-CN"/>
              </w:rPr>
              <w:t>ate din surse externe</w:t>
            </w:r>
          </w:p>
        </w:tc>
      </w:tr>
      <w:tr w:rsidR="004A2F64" w:rsidTr="004A2F64">
        <w:trPr>
          <w:gridAfter w:val="1"/>
          <w:wAfter w:w="573" w:type="dxa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 xml:space="preserve">Secretariatul Parlamentului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0101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154442,8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153327,8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1115,0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</w:tr>
      <w:tr w:rsidR="004A2F64" w:rsidTr="004A2F64">
        <w:trPr>
          <w:gridAfter w:val="1"/>
          <w:wAfter w:w="573" w:type="dxa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Aparatul Pre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edintelui Republicii Moldova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0102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31762,1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31462,1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300,0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</w:tr>
      <w:tr w:rsidR="004A2F64" w:rsidTr="004A2F64">
        <w:trPr>
          <w:gridAfter w:val="1"/>
          <w:wAfter w:w="573" w:type="dxa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Curtea Constitu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ională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0103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17328,5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17328,5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</w:tr>
      <w:tr w:rsidR="004A2F64" w:rsidTr="004A2F64">
        <w:trPr>
          <w:gridAfter w:val="1"/>
          <w:wAfter w:w="573" w:type="dxa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Curtea de Conturi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0104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52151,8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52151,8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</w:tr>
      <w:tr w:rsidR="004A2F64" w:rsidTr="004A2F64">
        <w:trPr>
          <w:gridAfter w:val="1"/>
          <w:wAfter w:w="573" w:type="dxa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Cancelaria de Stat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0201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462574,1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254842,3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50118,0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157613,8</w:t>
            </w:r>
          </w:p>
        </w:tc>
      </w:tr>
      <w:tr w:rsidR="004A2F64" w:rsidTr="004A2F64">
        <w:trPr>
          <w:gridAfter w:val="1"/>
          <w:wAfter w:w="573" w:type="dxa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Ministerul Finan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elor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0203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1372315,7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1247329,8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29785,9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95200,0</w:t>
            </w:r>
          </w:p>
        </w:tc>
      </w:tr>
      <w:tr w:rsidR="004A2F64" w:rsidTr="004A2F64">
        <w:trPr>
          <w:gridAfter w:val="1"/>
          <w:wAfter w:w="573" w:type="dxa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Ministerul Justi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iei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0204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940407,9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766797,8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12966,0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160644,1</w:t>
            </w:r>
          </w:p>
        </w:tc>
      </w:tr>
      <w:tr w:rsidR="004A2F64" w:rsidTr="004A2F64">
        <w:trPr>
          <w:gridAfter w:val="1"/>
          <w:wAfter w:w="573" w:type="dxa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Ministerul Afacerilor Interne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0205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2879907,4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2716356,5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119196,8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44354,1</w:t>
            </w:r>
          </w:p>
        </w:tc>
      </w:tr>
      <w:tr w:rsidR="004A2F64" w:rsidTr="004A2F64">
        <w:trPr>
          <w:gridAfter w:val="1"/>
          <w:wAfter w:w="573" w:type="dxa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 xml:space="preserve">Ministerul Afacerilor Externe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i Integrării Europene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0206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473089,5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445325,4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27764,1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</w:tr>
      <w:tr w:rsidR="004A2F64" w:rsidTr="004A2F64">
        <w:trPr>
          <w:gridAfter w:val="1"/>
          <w:wAfter w:w="573" w:type="dxa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Ministerul Apărării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0207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764886,4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720852,9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33858,5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10175,0</w:t>
            </w:r>
          </w:p>
        </w:tc>
      </w:tr>
      <w:tr w:rsidR="004A2F64" w:rsidTr="004A2F64">
        <w:trPr>
          <w:gridAfter w:val="1"/>
          <w:wAfter w:w="573" w:type="dxa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 xml:space="preserve">Ministerul Economiei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i Infrastructurii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0218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5159652,2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3578387,4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83350,0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1497914,8</w:t>
            </w:r>
          </w:p>
        </w:tc>
      </w:tr>
      <w:tr w:rsidR="004A2F64" w:rsidTr="004A2F64">
        <w:trPr>
          <w:gridAfter w:val="1"/>
          <w:wAfter w:w="573" w:type="dxa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 xml:space="preserve">Ministerul Agriculturii, Dezvoltării Regionale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i Mediului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0219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2641862,5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2106464,6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73472,9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461925,0</w:t>
            </w:r>
          </w:p>
        </w:tc>
      </w:tr>
      <w:tr w:rsidR="004A2F64" w:rsidTr="004A2F64">
        <w:trPr>
          <w:gridAfter w:val="1"/>
          <w:wAfter w:w="573" w:type="dxa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Ministerul Educa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 xml:space="preserve">iei, Culturii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i Cercetării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0220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3031431,5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2694214,6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48674,6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288542,3</w:t>
            </w:r>
          </w:p>
        </w:tc>
      </w:tr>
      <w:tr w:rsidR="004A2F64" w:rsidTr="004A2F64">
        <w:trPr>
          <w:gridAfter w:val="1"/>
          <w:wAfter w:w="573" w:type="dxa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Ministerul  Sănătă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 xml:space="preserve">ii, Muncii 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i  Protec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iei Sociale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0221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3455822,8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1776027,6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280574,9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1399220,3</w:t>
            </w:r>
          </w:p>
        </w:tc>
      </w:tr>
      <w:tr w:rsidR="004A2F64" w:rsidTr="004A2F64">
        <w:trPr>
          <w:gridAfter w:val="1"/>
          <w:wAfter w:w="573" w:type="dxa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Biroul Na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 xml:space="preserve">ional de Statistică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0241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106053,2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98580,9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3800,0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3672,3</w:t>
            </w:r>
          </w:p>
        </w:tc>
      </w:tr>
      <w:tr w:rsidR="004A2F64" w:rsidTr="004A2F64">
        <w:trPr>
          <w:gridAfter w:val="1"/>
          <w:wAfter w:w="573" w:type="dxa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Agen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ia Rela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 xml:space="preserve">ii Funciare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i Cadastru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0242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45363,8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45193,8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170,0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</w:tr>
      <w:tr w:rsidR="004A2F64" w:rsidTr="004A2F64">
        <w:trPr>
          <w:gridAfter w:val="1"/>
          <w:wAfter w:w="573" w:type="dxa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Agen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ia Rela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ii Interetnice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0243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3878,2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3378,2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500,0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</w:tr>
      <w:tr w:rsidR="004A2F64" w:rsidTr="004A2F64">
        <w:trPr>
          <w:gridAfter w:val="1"/>
          <w:wAfter w:w="573" w:type="dxa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Agen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ia „Moldsilva”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0244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14571,9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13571,9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1000,0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</w:tr>
      <w:tr w:rsidR="004A2F64" w:rsidTr="004A2F64">
        <w:trPr>
          <w:gridAfter w:val="1"/>
          <w:wAfter w:w="573" w:type="dxa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Agen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 xml:space="preserve">ia Medicamentului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i Dispozitivelor Medicale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0248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36504,2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36504,2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</w:tr>
      <w:tr w:rsidR="004A2F64" w:rsidTr="004A2F64">
        <w:trPr>
          <w:gridAfter w:val="1"/>
          <w:wAfter w:w="573" w:type="dxa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Agen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ia Proprietă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 xml:space="preserve">ii Publice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0249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28020,0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27170,0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850,0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</w:tr>
      <w:tr w:rsidR="004A2F64" w:rsidTr="004A2F64">
        <w:trPr>
          <w:gridAfter w:val="1"/>
          <w:wAfter w:w="573" w:type="dxa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lastRenderedPageBreak/>
              <w:t>Agen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ia Na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 xml:space="preserve">ională pentru Cercetare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i Dezvoltare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0250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112627,1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109678,7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598,0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2350,4</w:t>
            </w:r>
          </w:p>
        </w:tc>
      </w:tr>
      <w:tr w:rsidR="004A2F64" w:rsidTr="004A2F64">
        <w:trPr>
          <w:gridAfter w:val="1"/>
          <w:wAfter w:w="573" w:type="dxa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Agen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ia de Investi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ii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0251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31648,0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19997,5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11650,5</w:t>
            </w:r>
          </w:p>
        </w:tc>
      </w:tr>
      <w:tr w:rsidR="004A2F64" w:rsidTr="004A2F64">
        <w:trPr>
          <w:gridAfter w:val="1"/>
          <w:wAfter w:w="573" w:type="dxa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Agenţia de Stat pentru Proprietate Intelectuală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0252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61226,0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14820,0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46100,0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306,0</w:t>
            </w:r>
          </w:p>
        </w:tc>
      </w:tr>
      <w:tr w:rsidR="004A2F64" w:rsidTr="004A2F64">
        <w:trPr>
          <w:gridAfter w:val="1"/>
          <w:wAfter w:w="573" w:type="dxa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Agen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ia Na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ională pentru Siguran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a Alimentelor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0275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226728,5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181448,2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45000,0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280,3</w:t>
            </w:r>
          </w:p>
        </w:tc>
      </w:tr>
      <w:tr w:rsidR="004A2F64" w:rsidTr="004A2F64">
        <w:trPr>
          <w:gridAfter w:val="1"/>
          <w:wAfter w:w="573" w:type="dxa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Agen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ia Na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ională Antidoping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0277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2358,3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2286,3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72,0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</w:tr>
      <w:tr w:rsidR="004A2F64" w:rsidTr="004A2F64">
        <w:trPr>
          <w:gridAfter w:val="1"/>
          <w:wAfter w:w="573" w:type="dxa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Centrul Serviciului Civil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0279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1546,0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1546,0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</w:tr>
      <w:tr w:rsidR="004A2F64" w:rsidTr="004A2F64">
        <w:trPr>
          <w:gridAfter w:val="1"/>
          <w:wAfter w:w="573" w:type="dxa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Consiliul Superior al Magistraturii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0301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435669,9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434860,4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809,5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</w:tr>
      <w:tr w:rsidR="004A2F64" w:rsidTr="004A2F64">
        <w:trPr>
          <w:gridAfter w:val="1"/>
          <w:wAfter w:w="573" w:type="dxa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Consiliul Superior al Procurorilor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0302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12872,7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12872,7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</w:tr>
      <w:tr w:rsidR="004A2F64" w:rsidTr="004A2F64">
        <w:trPr>
          <w:gridAfter w:val="1"/>
          <w:wAfter w:w="573" w:type="dxa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Procuratura Generală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0303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359751,9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359600,9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151,0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</w:tr>
      <w:tr w:rsidR="004A2F64" w:rsidTr="004A2F64">
        <w:trPr>
          <w:gridAfter w:val="1"/>
          <w:wAfter w:w="573" w:type="dxa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Oficiul Avocatului Poporului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0401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12654,8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12430,1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224,7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</w:tr>
      <w:tr w:rsidR="004A2F64" w:rsidTr="004A2F64">
        <w:trPr>
          <w:gridAfter w:val="1"/>
          <w:wAfter w:w="573" w:type="dxa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Comisia Electorală Centrală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0402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215523,0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215253,2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200,0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69,8</w:t>
            </w:r>
          </w:p>
        </w:tc>
      </w:tr>
      <w:tr w:rsidR="004A2F64" w:rsidTr="004A2F64">
        <w:trPr>
          <w:gridAfter w:val="1"/>
          <w:wAfter w:w="573" w:type="dxa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Centrul Na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ional pentru Protec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ia Datelor cu Caracter Personal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0403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7907,9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7907,9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</w:tr>
      <w:tr w:rsidR="004A2F64" w:rsidTr="004A2F64">
        <w:trPr>
          <w:gridAfter w:val="1"/>
          <w:wAfter w:w="573" w:type="dxa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Consiliul Audiovizualului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0404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9326,5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9126,5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200,0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</w:tr>
      <w:tr w:rsidR="004A2F64" w:rsidTr="004A2F64">
        <w:trPr>
          <w:gridAfter w:val="1"/>
          <w:wAfter w:w="573" w:type="dxa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Consiliul Concuren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ei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0405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24011,9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23656,9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355,0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</w:tr>
      <w:tr w:rsidR="004A2F64" w:rsidTr="004A2F64">
        <w:trPr>
          <w:gridAfter w:val="1"/>
          <w:wAfter w:w="573" w:type="dxa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Serviciul de Informa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 xml:space="preserve">ii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i Securitate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0406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351950,9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346099,4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5851,5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</w:tr>
      <w:tr w:rsidR="004A2F64" w:rsidTr="004A2F64">
        <w:trPr>
          <w:gridAfter w:val="1"/>
          <w:wAfter w:w="573" w:type="dxa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Autoritatea Na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ională de Integritate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0407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27462,5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27462,5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</w:tr>
      <w:tr w:rsidR="004A2F64" w:rsidTr="004A2F64">
        <w:trPr>
          <w:gridAfter w:val="1"/>
          <w:wAfter w:w="573" w:type="dxa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Serviciul de Protec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 xml:space="preserve">ie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i Pază de Stat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0408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151465,9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145978,0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1511,0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3976,9</w:t>
            </w:r>
          </w:p>
        </w:tc>
      </w:tr>
      <w:tr w:rsidR="004A2F64" w:rsidTr="004A2F64">
        <w:trPr>
          <w:gridAfter w:val="1"/>
          <w:wAfter w:w="573" w:type="dxa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 xml:space="preserve">Consiliul pentru prevenirea 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 xml:space="preserve">i eliminarea discriminării 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>i asigurarea egalită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>ii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0409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4294,7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4294,7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</w:tr>
      <w:tr w:rsidR="004A2F64" w:rsidTr="004A2F64">
        <w:trPr>
          <w:gridAfter w:val="1"/>
          <w:wAfter w:w="573" w:type="dxa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>Agen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>ia Na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>ională pentru Solu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>ionarea Contesta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>iilor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0410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6503,7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6503,7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</w:tr>
      <w:tr w:rsidR="004A2F64" w:rsidTr="004A2F64">
        <w:trPr>
          <w:gridAfter w:val="1"/>
          <w:wAfter w:w="573" w:type="dxa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 xml:space="preserve">Serviciul Prevenirea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i Combaterea Spălării Banilor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0411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12942,8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12942,8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</w:tr>
      <w:tr w:rsidR="004A2F64" w:rsidTr="004A2F64">
        <w:trPr>
          <w:gridAfter w:val="1"/>
          <w:wAfter w:w="573" w:type="dxa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Centrul Na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ional Anticorup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ie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0412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124800,2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123460,2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1340,0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</w:tr>
      <w:tr w:rsidR="004A2F64" w:rsidTr="004A2F64">
        <w:trPr>
          <w:gridAfter w:val="1"/>
          <w:wAfter w:w="573" w:type="dxa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 xml:space="preserve">Academia de 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>tiin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>e a Moldovei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0501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21697,6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19125,0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2100,0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472,6</w:t>
            </w:r>
          </w:p>
        </w:tc>
      </w:tr>
      <w:tr w:rsidR="004A2F64" w:rsidTr="004A2F64">
        <w:trPr>
          <w:gridAfter w:val="1"/>
          <w:wAfter w:w="573" w:type="dxa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Institutul Na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ional al Justi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iei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0502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17845,5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17641,0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204,5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</w:tr>
      <w:tr w:rsidR="004A2F64" w:rsidTr="004A2F64">
        <w:trPr>
          <w:gridAfter w:val="1"/>
          <w:wAfter w:w="573" w:type="dxa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Institu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ia publică na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ională a audiovizualului Compania „Teleradio-Moldova”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0503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126260,5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126260,5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</w:tr>
      <w:tr w:rsidR="004A2F64" w:rsidTr="004A2F64">
        <w:trPr>
          <w:gridAfter w:val="1"/>
          <w:wAfter w:w="573" w:type="dxa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Fondul de Investi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ii Sociale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0504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175543,2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7700,0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167843,2</w:t>
            </w:r>
          </w:p>
        </w:tc>
      </w:tr>
      <w:tr w:rsidR="004A2F64" w:rsidTr="004A2F64">
        <w:trPr>
          <w:gridAfter w:val="1"/>
          <w:wAfter w:w="573" w:type="dxa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lastRenderedPageBreak/>
              <w:t>Fondul de Dezvoltare Durabilă Moldova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0505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49025,1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49025,1</w:t>
            </w:r>
          </w:p>
        </w:tc>
      </w:tr>
      <w:tr w:rsidR="004A2F64" w:rsidTr="004A2F64">
        <w:trPr>
          <w:gridAfter w:val="1"/>
          <w:wAfter w:w="573" w:type="dxa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Ac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iuni generale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0799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29518128,4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29518128,4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</w:tr>
      <w:tr w:rsidR="004A2F64" w:rsidTr="004A2F64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zh-CN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zh-CN" w:eastAsia="zh-CN"/>
              </w:rPr>
              <w:t>TOTAL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zh-CN" w:eastAsia="zh-CN"/>
              </w:rPr>
            </w:pPr>
            <w:r>
              <w:rPr>
                <w:rFonts w:ascii="Calibri" w:eastAsia="Times New Roman" w:hAnsi="Calibri" w:cs="Calibri" w:hint="eastAsia"/>
                <w:color w:val="000000"/>
                <w:lang w:val="zh-CN" w:eastAsia="zh-CN"/>
              </w:rPr>
              <w:t> 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zh-CN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zh-CN" w:eastAsia="zh-CN"/>
              </w:rPr>
              <w:t>53773800,0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zh-CN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zh-CN" w:eastAsia="zh-CN"/>
              </w:rPr>
              <w:t>48509845,4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zh-CN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zh-CN" w:eastAsia="zh-CN"/>
              </w:rPr>
              <w:t>908718,1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F64" w:rsidRDefault="004A2F6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zh-CN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zh-CN" w:eastAsia="zh-CN"/>
              </w:rPr>
              <w:t>4355236,5</w:t>
            </w:r>
          </w:p>
        </w:tc>
        <w:tc>
          <w:tcPr>
            <w:tcW w:w="5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:rsidR="004A2F64" w:rsidRDefault="004A2F64">
            <w:pPr>
              <w:spacing w:line="240" w:lineRule="auto"/>
              <w:ind w:left="-8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zh-CN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zh-CN" w:eastAsia="zh-CN"/>
              </w:rPr>
              <w:t>”</w:t>
            </w:r>
          </w:p>
        </w:tc>
      </w:tr>
    </w:tbl>
    <w:p w:rsidR="004A2F64" w:rsidRDefault="004A2F64" w:rsidP="004A2F64"/>
    <w:p w:rsidR="00121B9D" w:rsidRDefault="00121B9D"/>
    <w:sectPr w:rsidR="00121B9D" w:rsidSect="002B078D">
      <w:head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457C" w:rsidRDefault="0055457C" w:rsidP="002B078D">
      <w:pPr>
        <w:spacing w:after="0" w:line="240" w:lineRule="auto"/>
      </w:pPr>
      <w:r>
        <w:separator/>
      </w:r>
    </w:p>
  </w:endnote>
  <w:endnote w:type="continuationSeparator" w:id="0">
    <w:p w:rsidR="0055457C" w:rsidRDefault="0055457C" w:rsidP="002B0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457C" w:rsidRDefault="0055457C" w:rsidP="002B078D">
      <w:pPr>
        <w:spacing w:after="0" w:line="240" w:lineRule="auto"/>
      </w:pPr>
      <w:r>
        <w:separator/>
      </w:r>
    </w:p>
  </w:footnote>
  <w:footnote w:type="continuationSeparator" w:id="0">
    <w:p w:rsidR="0055457C" w:rsidRDefault="0055457C" w:rsidP="002B07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1432194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2B078D" w:rsidRDefault="002B078D">
        <w:pPr>
          <w:pStyle w:val="Header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2B078D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2B078D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2B078D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824506" w:rsidRPr="00824506">
          <w:rPr>
            <w:rFonts w:ascii="Times New Roman" w:hAnsi="Times New Roman" w:cs="Times New Roman"/>
            <w:noProof/>
            <w:sz w:val="28"/>
            <w:szCs w:val="28"/>
            <w:lang w:val="ro-RO"/>
          </w:rPr>
          <w:t>16</w:t>
        </w:r>
        <w:r w:rsidRPr="002B078D">
          <w:rPr>
            <w:rFonts w:ascii="Times New Roman" w:hAnsi="Times New Roman" w:cs="Times New Roman"/>
            <w:sz w:val="28"/>
            <w:szCs w:val="28"/>
          </w:rPr>
          <w:fldChar w:fldCharType="end"/>
        </w:r>
      </w:p>
      <w:p w:rsidR="002B078D" w:rsidRPr="002B078D" w:rsidRDefault="002B078D" w:rsidP="002B078D">
        <w:pPr>
          <w:pStyle w:val="Header"/>
          <w:jc w:val="right"/>
          <w:rPr>
            <w:rFonts w:ascii="Times New Roman" w:hAnsi="Times New Roman" w:cs="Times New Roman"/>
            <w:sz w:val="28"/>
            <w:szCs w:val="28"/>
          </w:rPr>
        </w:pPr>
        <w:r>
          <w:rPr>
            <w:rFonts w:ascii="Times New Roman" w:hAnsi="Times New Roman" w:cs="Times New Roman"/>
            <w:sz w:val="28"/>
            <w:szCs w:val="28"/>
            <w:lang w:val="en-US"/>
          </w:rPr>
          <w:t>Anexa nr. 3 (continuare)</w:t>
        </w:r>
      </w:p>
    </w:sdtContent>
  </w:sdt>
  <w:p w:rsidR="002B078D" w:rsidRDefault="002B07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E17B9A"/>
    <w:multiLevelType w:val="multilevel"/>
    <w:tmpl w:val="15E17B9A"/>
    <w:lvl w:ilvl="0">
      <w:start w:val="3"/>
      <w:numFmt w:val="decimal"/>
      <w:lvlText w:val="%1"/>
      <w:lvlJc w:val="left"/>
      <w:pPr>
        <w:ind w:left="375" w:hanging="375"/>
      </w:pPr>
    </w:lvl>
    <w:lvl w:ilvl="1">
      <w:start w:val="2"/>
      <w:numFmt w:val="decimal"/>
      <w:lvlText w:val="%1.%2"/>
      <w:lvlJc w:val="left"/>
      <w:pPr>
        <w:ind w:left="375" w:hanging="37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num w:numId="1">
    <w:abstractNumId w:val="0"/>
  </w:num>
  <w:num w:numId="2">
    <w:abstractNumId w:val="0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F64"/>
    <w:rsid w:val="00121B9D"/>
    <w:rsid w:val="002B078D"/>
    <w:rsid w:val="004A2F64"/>
    <w:rsid w:val="004D5A0F"/>
    <w:rsid w:val="0055457C"/>
    <w:rsid w:val="00824506"/>
    <w:rsid w:val="00FB4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B80374-85CA-4621-ACCE-2266317C9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2F6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4A2F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o-MD" w:eastAsia="ro-MD"/>
    </w:rPr>
  </w:style>
  <w:style w:type="paragraph" w:styleId="Header">
    <w:name w:val="header"/>
    <w:basedOn w:val="Normal"/>
    <w:link w:val="HeaderChar"/>
    <w:uiPriority w:val="99"/>
    <w:unhideWhenUsed/>
    <w:qFormat/>
    <w:rsid w:val="004A2F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F64"/>
  </w:style>
  <w:style w:type="paragraph" w:styleId="Footer">
    <w:name w:val="footer"/>
    <w:basedOn w:val="Normal"/>
    <w:link w:val="FooterChar"/>
    <w:uiPriority w:val="99"/>
    <w:unhideWhenUsed/>
    <w:qFormat/>
    <w:rsid w:val="004A2F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4A2F64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A2F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A2F6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A2F64"/>
    <w:pPr>
      <w:ind w:left="720"/>
      <w:contextualSpacing/>
    </w:pPr>
  </w:style>
  <w:style w:type="table" w:styleId="TableGrid">
    <w:name w:val="Table Grid"/>
    <w:basedOn w:val="TableNormal"/>
    <w:uiPriority w:val="39"/>
    <w:qFormat/>
    <w:rsid w:val="004A2F64"/>
    <w:pPr>
      <w:spacing w:after="0" w:line="240" w:lineRule="auto"/>
    </w:pPr>
    <w:rPr>
      <w:sz w:val="20"/>
      <w:szCs w:val="20"/>
      <w:lang w:val="ro-MD" w:eastAsia="ro-MD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33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738D555A62F6499DC99B39A17545CE" ma:contentTypeVersion="17" ma:contentTypeDescription="Create a new document." ma:contentTypeScope="" ma:versionID="51ef2a954b69d86734c14b4cd506bcfe">
  <xsd:schema xmlns:xsd="http://www.w3.org/2001/XMLSchema" xmlns:xs="http://www.w3.org/2001/XMLSchema" xmlns:p="http://schemas.microsoft.com/office/2006/metadata/properties" xmlns:ns2="e590a687-f655-4293-821c-a8c4c8c5993c" xmlns:ns3="6b6090d3-9f40-490c-b14a-1443dd12409b" xmlns:ns4="3e02667f-0271-471b-bd6e-11a2e16def1d" targetNamespace="http://schemas.microsoft.com/office/2006/metadata/properties" ma:root="true" ma:fieldsID="af103c883d2af257059248ef15c4ccfb" ns2:_="" ns3:_="" ns4:_="">
    <xsd:import namespace="e590a687-f655-4293-821c-a8c4c8c5993c"/>
    <xsd:import namespace="6b6090d3-9f40-490c-b14a-1443dd12409b"/>
    <xsd:import namespace="3e02667f-0271-471b-bd6e-11a2e16def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  <xsd:element ref="ns2:Notes" minOccurs="0"/>
                <xsd:element ref="ns2:lcf76f155ced4ddcb4097134ff3c332f" minOccurs="0"/>
                <xsd:element ref="ns4:TaxCatchAll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90a687-f655-4293-821c-a8c4c8c599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Notes" ma:index="20" nillable="true" ma:displayName="Notes" ma:format="Dropdown" ma:internalName="Notes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2a6c10d7-b926-4fc0-945e-3cbf5049f6b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6090d3-9f40-490c-b14a-1443dd12409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02667f-0271-471b-bd6e-11a2e16def1d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4a2f1736-0d0f-45ed-8ea0-1cc91ec71246}" ma:internalName="TaxCatchAll" ma:showField="CatchAllData" ma:web="6b6090d3-9f40-490c-b14a-1443dd1240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e590a687-f655-4293-821c-a8c4c8c5993c" xsi:nil="true"/>
    <lcf76f155ced4ddcb4097134ff3c332f xmlns="e590a687-f655-4293-821c-a8c4c8c5993c">
      <Terms xmlns="http://schemas.microsoft.com/office/infopath/2007/PartnerControls"/>
    </lcf76f155ced4ddcb4097134ff3c332f>
    <TaxCatchAll xmlns="3e02667f-0271-471b-bd6e-11a2e16def1d" xsi:nil="true"/>
  </documentManagement>
</p:properties>
</file>

<file path=customXml/itemProps1.xml><?xml version="1.0" encoding="utf-8"?>
<ds:datastoreItem xmlns:ds="http://schemas.openxmlformats.org/officeDocument/2006/customXml" ds:itemID="{C17F5CD6-F4EF-43FE-8271-66848EA5A119}"/>
</file>

<file path=customXml/itemProps2.xml><?xml version="1.0" encoding="utf-8"?>
<ds:datastoreItem xmlns:ds="http://schemas.openxmlformats.org/officeDocument/2006/customXml" ds:itemID="{8F8B8599-E754-42CD-AE84-34832E459C45}"/>
</file>

<file path=customXml/itemProps3.xml><?xml version="1.0" encoding="utf-8"?>
<ds:datastoreItem xmlns:ds="http://schemas.openxmlformats.org/officeDocument/2006/customXml" ds:itemID="{BBBA0145-6CCB-412F-9565-A594788926A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5476</Words>
  <Characters>31217</Characters>
  <Application>Microsoft Office Word</Application>
  <DocSecurity>0</DocSecurity>
  <Lines>260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Marin</dc:creator>
  <cp:keywords/>
  <dc:description/>
  <cp:lastModifiedBy>Chirila Veronica</cp:lastModifiedBy>
  <cp:revision>2</cp:revision>
  <dcterms:created xsi:type="dcterms:W3CDTF">2020-05-04T12:37:00Z</dcterms:created>
  <dcterms:modified xsi:type="dcterms:W3CDTF">2020-05-04T12:37:00Z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0x010100D5738D555A62F6499DC99B39A17545CE</vt:lpwstr>
  </property>
</Properties>
</file>